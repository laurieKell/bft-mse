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320" w:val="left"/>
        </w:tabs>
        <w:spacing w:after="0" w:before="0" w:line="240" w:lineRule="exact"/>
        <w:jc w:val="right"/>
      </w:pPr>
      <w:r>
        <w:rPr>
          <w:rFonts w:eastAsia="Times New Roman"/>
          <w:b/>
        </w:rPr>
        <w:t>Original:  English</w:t>
        <w:pict/>
      </w:r>
    </w:p>
    <w:p>
      <w:pPr>
        <w:pStyle w:val="style0"/>
        <w:jc w:val="center"/>
      </w:pPr>
      <w:r>
        <w:rPr>
          <w:b/>
        </w:rPr>
      </w:r>
    </w:p>
    <w:p>
      <w:pPr>
        <w:pStyle w:val="style0"/>
        <w:spacing w:after="0" w:before="0" w:line="100" w:lineRule="atLeast"/>
        <w:jc w:val="center"/>
      </w:pPr>
      <w:r>
        <w:rPr>
          <w:b/>
        </w:rPr>
        <w:t>DRAFT RESOLUTION BY ICCAT TO COMPLETE THE STANDARDIZATION</w:t>
      </w:r>
    </w:p>
    <w:p>
      <w:pPr>
        <w:pStyle w:val="style0"/>
        <w:spacing w:after="0" w:before="0" w:line="100" w:lineRule="atLeast"/>
        <w:jc w:val="center"/>
      </w:pPr>
      <w:r>
        <w:rPr>
          <w:b/>
        </w:rPr>
        <w:t>OF THE PRESENTATION OF SCIENTIFIC INFORMATION</w:t>
      </w:r>
    </w:p>
    <w:p>
      <w:pPr>
        <w:pStyle w:val="style0"/>
        <w:spacing w:after="0" w:before="0" w:line="100" w:lineRule="atLeast"/>
        <w:jc w:val="center"/>
      </w:pPr>
      <w:r>
        <w:rPr>
          <w:b/>
        </w:rPr>
        <w:t xml:space="preserve">IN THE SCRS ANNUAL REPORT </w:t>
      </w:r>
    </w:p>
    <w:p>
      <w:pPr>
        <w:pStyle w:val="style0"/>
        <w:spacing w:after="0" w:before="0" w:line="100" w:lineRule="atLeast"/>
        <w:jc w:val="center"/>
      </w:pPr>
      <w:r>
        <w:rPr>
          <w:b/>
        </w:rPr>
      </w:r>
    </w:p>
    <w:p>
      <w:pPr>
        <w:pStyle w:val="style0"/>
        <w:jc w:val="center"/>
      </w:pPr>
      <w:r>
        <w:rPr>
          <w:b/>
          <w:i/>
        </w:rPr>
        <w:t>(Proposal by the European Union)</w:t>
      </w:r>
    </w:p>
    <w:p>
      <w:pPr>
        <w:pStyle w:val="style0"/>
        <w:spacing w:after="0" w:before="0" w:line="100" w:lineRule="atLeast"/>
        <w:ind w:firstLine="567" w:left="0" w:right="0"/>
        <w:jc w:val="both"/>
      </w:pPr>
      <w:r>
        <w:rPr>
          <w:i/>
        </w:rPr>
        <w:t>RECOGNIZING</w:t>
      </w:r>
      <w:r>
        <w:rPr/>
        <w:t xml:space="preserve"> that, in response to ICCAT Resolution 11-14, the presentation of scientific information in the Standing Committee for Research and Statistics (SCRS) </w:t>
      </w:r>
      <w:ins w:author="Author" w:date="0-00-00T00:00:00Z" w:id="0">
        <w:r>
          <w:rPr/>
          <w:t>a</w:t>
        </w:r>
      </w:ins>
      <w:del w:author="Author" w:date="0-00-00T00:00:00Z" w:id="1">
        <w:r>
          <w:rPr/>
          <w:delText>A</w:delText>
        </w:r>
      </w:del>
      <w:r>
        <w:rPr/>
        <w:t xml:space="preserve">nnual </w:t>
      </w:r>
      <w:ins w:author="Author" w:date="0-00-00T00:00:00Z" w:id="2">
        <w:r>
          <w:rPr/>
          <w:t>r</w:t>
        </w:r>
      </w:ins>
      <w:del w:author="Author" w:date="0-00-00T00:00:00Z" w:id="3">
        <w:r>
          <w:rPr/>
          <w:delText>R</w:delText>
        </w:r>
      </w:del>
      <w:r>
        <w:rPr/>
        <w:t>eport</w:t>
      </w:r>
      <w:ins w:author="Author" w:date="0-00-00T00:00:00Z" w:id="4">
        <w:r>
          <w:rPr/>
          <w:t xml:space="preserve"> and inter-sessional meeting reports</w:t>
        </w:r>
      </w:ins>
      <w:del w:author="Author" w:date="0-00-00T00:00:00Z" w:id="5">
        <w:r>
          <w:rPr/>
          <w:delText>s</w:delText>
        </w:r>
      </w:del>
      <w:r>
        <w:rPr/>
        <w:t xml:space="preserve"> ha</w:t>
      </w:r>
      <w:ins w:author="Author" w:date="0-00-00T00:00:00Z" w:id="6">
        <w:r>
          <w:rPr/>
          <w:t>ve</w:t>
        </w:r>
      </w:ins>
      <w:del w:author="Author" w:date="0-00-00T00:00:00Z" w:id="7">
        <w:r>
          <w:rPr/>
          <w:delText>s</w:delText>
        </w:r>
      </w:del>
      <w:r>
        <w:rPr/>
        <w:t xml:space="preserve"> significantly improved.</w:t>
      </w:r>
    </w:p>
    <w:p>
      <w:pPr>
        <w:pStyle w:val="style0"/>
        <w:spacing w:after="0" w:before="0" w:line="100" w:lineRule="atLeast"/>
        <w:ind w:firstLine="567" w:left="0" w:right="0"/>
        <w:jc w:val="both"/>
      </w:pPr>
      <w:r>
        <w:rPr/>
      </w:r>
    </w:p>
    <w:p>
      <w:pPr>
        <w:pStyle w:val="style0"/>
        <w:spacing w:after="0" w:before="0" w:line="100" w:lineRule="atLeast"/>
        <w:ind w:firstLine="567" w:left="0" w:right="0"/>
        <w:jc w:val="both"/>
      </w:pPr>
      <w:r>
        <w:rPr>
          <w:i/>
        </w:rPr>
        <w:t>NOTING</w:t>
      </w:r>
      <w:ins w:author="Author" w:date="0-00-00T00:00:00Z" w:id="8">
        <w:r>
          <w:rPr/>
          <w:t>,</w:t>
        </w:r>
      </w:ins>
      <w:r>
        <w:rPr/>
        <w:t xml:space="preserve"> however</w:t>
      </w:r>
      <w:ins w:author="Author" w:date="0-00-00T00:00:00Z" w:id="9">
        <w:r>
          <w:rPr/>
          <w:t>,</w:t>
        </w:r>
      </w:ins>
      <w:r>
        <w:rPr/>
        <w:t xml:space="preserve"> that the </w:t>
      </w:r>
      <w:ins w:author="Author" w:date="0-00-00T00:00:00Z" w:id="10">
        <w:r>
          <w:rPr/>
          <w:t xml:space="preserve">standardization of </w:t>
        </w:r>
      </w:ins>
      <w:r>
        <w:rPr/>
        <w:t xml:space="preserve">information included in the SCRS </w:t>
      </w:r>
      <w:del w:author="Author" w:date="0-00-00T00:00:00Z" w:id="11">
        <w:r>
          <w:rPr/>
          <w:delText>Annual R</w:delText>
        </w:r>
      </w:del>
      <w:ins w:author="Author" w:date="0-00-00T00:00:00Z" w:id="12">
        <w:r>
          <w:rPr/>
          <w:t>r</w:t>
        </w:r>
      </w:ins>
      <w:r>
        <w:rPr/>
        <w:t>eport</w:t>
      </w:r>
      <w:ins w:author="Author" w:date="0-00-00T00:00:00Z" w:id="13">
        <w:r>
          <w:rPr/>
          <w:t>s</w:t>
        </w:r>
      </w:ins>
      <w:r>
        <w:rPr/>
        <w:t xml:space="preserve"> with respect to the quality and reliability of input data and projections of stock status </w:t>
      </w:r>
      <w:del w:author="Author" w:date="0-00-00T00:00:00Z" w:id="14">
        <w:r>
          <w:rPr/>
          <w:delText>has not yet been fully standardized</w:delText>
        </w:r>
      </w:del>
      <w:ins w:author="Author" w:date="0-00-00T00:00:00Z" w:id="15">
        <w:r>
          <w:rPr/>
          <w:t>can be further enhanced</w:t>
        </w:r>
      </w:ins>
      <w:r>
        <w:rPr/>
        <w:t xml:space="preserve">; </w:t>
      </w:r>
    </w:p>
    <w:p>
      <w:pPr>
        <w:pStyle w:val="style0"/>
        <w:spacing w:after="0" w:before="0" w:line="100" w:lineRule="atLeast"/>
        <w:ind w:firstLine="567" w:left="0" w:right="0"/>
        <w:jc w:val="both"/>
      </w:pPr>
      <w:r>
        <w:rPr/>
      </w:r>
    </w:p>
    <w:p>
      <w:pPr>
        <w:pStyle w:val="style0"/>
        <w:spacing w:after="0" w:before="0" w:line="100" w:lineRule="atLeast"/>
        <w:ind w:firstLine="567" w:left="0" w:right="0"/>
        <w:jc w:val="both"/>
      </w:pPr>
      <w:del w:author="Author" w:date="0-00-00T00:00:00Z" w:id="16">
        <w:r>
          <w:rPr>
            <w:i/>
          </w:rPr>
          <w:delText>STRESSING</w:delText>
        </w:r>
      </w:del>
      <w:del w:author="Author" w:date="0-00-00T00:00:00Z" w:id="17">
        <w:r>
          <w:rPr/>
          <w:delText xml:space="preserve"> the importance of further standardizing the presentation of scientific information and advice provided by the SCRS to facilitate its consideration by the Commission;</w:delText>
        </w:r>
      </w:del>
    </w:p>
    <w:p>
      <w:pPr>
        <w:pStyle w:val="style0"/>
        <w:spacing w:after="0" w:before="0" w:line="100" w:lineRule="atLeast"/>
        <w:ind w:firstLine="567" w:left="0" w:right="0"/>
        <w:jc w:val="both"/>
      </w:pPr>
      <w:del w:author="Author" w:date="0-00-00T00:00:00Z" w:id="18">
        <w:r>
          <w:rPr/>
        </w:r>
      </w:del>
    </w:p>
    <w:p>
      <w:pPr>
        <w:pStyle w:val="style0"/>
        <w:spacing w:after="0" w:before="0" w:line="100" w:lineRule="atLeast"/>
        <w:ind w:firstLine="567" w:left="0" w:right="0"/>
        <w:jc w:val="both"/>
      </w:pPr>
      <w:r>
        <w:rPr>
          <w:i/>
        </w:rPr>
        <w:t>RECALLING</w:t>
      </w:r>
      <w:r>
        <w:rPr/>
        <w:t xml:space="preserve"> the recommendation of the Kobe II Workshop </w:t>
      </w:r>
      <w:r>
        <w:rPr>
          <w:bCs/>
        </w:rPr>
        <w:t>of Experts to Share Best Practices on the Provision of Scientific Advice</w:t>
      </w:r>
      <w:r>
        <w:rPr>
          <w:b/>
          <w:bCs/>
        </w:rPr>
        <w:t xml:space="preserve"> </w:t>
      </w:r>
      <w:r>
        <w:rPr/>
        <w:t>that the eExecutive sSummaries of scientific reports should be standardized to the extent possible;</w:t>
      </w:r>
    </w:p>
    <w:p>
      <w:pPr>
        <w:pStyle w:val="style0"/>
        <w:spacing w:after="0" w:before="0" w:line="100" w:lineRule="atLeast"/>
        <w:ind w:firstLine="567" w:left="0" w:right="0"/>
        <w:jc w:val="both"/>
      </w:pPr>
      <w:r>
        <w:rPr/>
      </w:r>
    </w:p>
    <w:p>
      <w:pPr>
        <w:pStyle w:val="style0"/>
        <w:spacing w:after="0" w:before="0" w:line="100" w:lineRule="atLeast"/>
        <w:ind w:firstLine="567" w:left="0" w:right="0"/>
        <w:jc w:val="both"/>
      </w:pPr>
      <w:r>
        <w:rPr>
          <w:i/>
          <w:color w:val="000000"/>
        </w:rPr>
        <w:t>RECALLING</w:t>
      </w:r>
      <w:r>
        <w:rPr>
          <w:color w:val="000000"/>
        </w:rPr>
        <w:t xml:space="preserve"> that the Kobe III Workshop of Experts on Science recognized that substantial uncertainties still remain in the assessments and recommended that the Scientific Committees and Bodies of the t-RFMOs develop research activities to better quantify the </w:t>
      </w:r>
      <w:del w:author="Author" w:date="0-00-00T00:00:00Z" w:id="21">
        <w:r>
          <w:rPr>
            <w:color w:val="000000"/>
          </w:rPr>
          <w:delText>variability directly relates to features of the studied system, like history parameters (i.e. the ontic variability, non-reducible by definition) and</w:delText>
        </w:r>
      </w:del>
      <w:ins w:author="Author" w:date="0-00-00T00:00:00Z" w:id="22">
        <w:r>
          <w:rPr>
            <w:color w:val="000000"/>
          </w:rPr>
          <w:t>whole</w:t>
        </w:r>
      </w:ins>
      <w:r>
        <w:rPr>
          <w:color w:val="000000"/>
        </w:rPr>
        <w:t xml:space="preserve"> uncertainty</w:t>
      </w:r>
      <w:del w:author="Author" w:date="0-00-00T00:00:00Z" w:id="24">
        <w:r>
          <w:rPr>
            <w:color w:val="000000"/>
          </w:rPr>
          <w:delText xml:space="preserve"> deriving from the state of knowledge acquired on the studied system (</w:delText>
        </w:r>
      </w:del>
      <w:del w:author="Author" w:date="0-00-00T00:00:00Z" w:id="25">
        <w:r>
          <w:rPr>
            <w:i/>
            <w:color w:val="000000"/>
          </w:rPr>
          <w:delText>i.e.</w:delText>
        </w:r>
      </w:del>
      <w:del w:author="Author" w:date="0-00-00T00:00:00Z" w:id="26">
        <w:r>
          <w:rPr>
            <w:color w:val="000000"/>
          </w:rPr>
          <w:delText xml:space="preserve"> epistemic uncertainty, thus reducible)</w:delText>
        </w:r>
      </w:del>
      <w:r>
        <w:rPr>
          <w:color w:val="000000"/>
        </w:rPr>
        <w:t xml:space="preserve"> and understand how</w:t>
      </w:r>
      <w:del w:author="Author" w:date="0-00-00T00:00:00Z" w:id="28">
        <w:r>
          <w:rPr>
            <w:color w:val="000000"/>
          </w:rPr>
          <w:delText xml:space="preserve"> this</w:delText>
        </w:r>
      </w:del>
      <w:r>
        <w:rPr>
          <w:color w:val="000000"/>
        </w:rPr>
        <w:t xml:space="preserve"> uncertainty is reflected in the risk assessment inherent in the Kobe II Strategy Matrix;</w:t>
      </w:r>
      <w:r>
        <w:rPr/>
        <w:t xml:space="preserve"> </w:t>
      </w:r>
    </w:p>
    <w:p>
      <w:pPr>
        <w:pStyle w:val="style0"/>
        <w:spacing w:after="0" w:before="0" w:line="100" w:lineRule="atLeast"/>
        <w:jc w:val="both"/>
      </w:pPr>
      <w:ins w:author="Author" w:date="0-00-00T00:00:00Z" w:id="30">
        <w:r>
          <w:rPr>
            <w:color w:val="000000"/>
          </w:rPr>
        </w:r>
      </w:ins>
    </w:p>
    <w:p>
      <w:pPr>
        <w:pStyle w:val="style0"/>
        <w:spacing w:after="0" w:before="0" w:line="100" w:lineRule="atLeast"/>
        <w:ind w:firstLine="567" w:left="0" w:right="0"/>
        <w:jc w:val="both"/>
      </w:pPr>
      <w:ins w:author="Author" w:date="0-00-00T00:00:00Z" w:id="31">
        <w:r>
          <w:rPr>
            <w:i/>
            <w:color w:val="000000"/>
          </w:rPr>
          <w:t>CONSIDERING</w:t>
        </w:r>
      </w:ins>
      <w:ins w:author="Author" w:date="0-00-00T00:00:00Z" w:id="32">
        <w:r>
          <w:rPr>
            <w:color w:val="000000"/>
          </w:rPr>
          <w:t xml:space="preserve"> the utility of distiinguishing, where possible, between the inherent variability directly relates to features of the studiedin natural system, like (</w:t>
        </w:r>
      </w:ins>
      <w:ins w:author="Author" w:date="0-00-00T00:00:00Z" w:id="33">
        <w:r>
          <w:rPr>
            <w:i/>
            <w:color w:val="000000"/>
          </w:rPr>
          <w:t>i.e.</w:t>
        </w:r>
      </w:ins>
      <w:ins w:author="Author" w:date="0-00-00T00:00:00Z" w:id="34">
        <w:r>
          <w:rPr>
            <w:color w:val="000000"/>
          </w:rPr>
          <w:t xml:space="preserve"> life history parameters) which is unavoidable, and the uncertainty related to the quality of the state of knowledge of the system and of the fishery data, which could potentially be reduced through improvements to the available data and/or the models applied (i.e. the ontic variability, non-reducible by definition) and;</w:t>
        </w:r>
      </w:ins>
    </w:p>
    <w:p>
      <w:pPr>
        <w:pStyle w:val="style0"/>
        <w:spacing w:after="0" w:before="0" w:line="100" w:lineRule="atLeast"/>
        <w:ind w:firstLine="567" w:left="0" w:right="0"/>
        <w:jc w:val="both"/>
      </w:pPr>
      <w:ins w:author="Author" w:date="0-00-00T00:00:00Z" w:id="35">
        <w:r>
          <w:rPr/>
        </w:r>
      </w:ins>
    </w:p>
    <w:p>
      <w:pPr>
        <w:pStyle w:val="style0"/>
        <w:spacing w:after="0" w:before="0" w:line="100" w:lineRule="atLeast"/>
        <w:ind w:firstLine="567" w:left="0" w:right="0"/>
        <w:jc w:val="both"/>
      </w:pPr>
      <w:ins w:author="Author" w:date="0-00-00T00:00:00Z" w:id="36">
        <w:r>
          <w:rPr>
            <w:i/>
            <w:color w:val="000000"/>
          </w:rPr>
        </w:r>
      </w:ins>
    </w:p>
    <w:p>
      <w:pPr>
        <w:pStyle w:val="style0"/>
        <w:spacing w:after="0" w:before="0" w:line="100" w:lineRule="atLeast"/>
        <w:ind w:firstLine="567" w:left="0" w:right="0"/>
        <w:jc w:val="both"/>
      </w:pPr>
      <w:r>
        <w:rPr>
          <w:i/>
          <w:color w:val="000000"/>
        </w:rPr>
        <w:t>FURTHER NOTING</w:t>
      </w:r>
      <w:r>
        <w:rPr>
          <w:color w:val="000000"/>
        </w:rPr>
        <w:t xml:space="preserve"> that the SCRS, as part of its 2015-2020 Strategic Plan for Science, will develop specific formats to provide scientific advice in line with the needs of the Commission.</w:t>
      </w:r>
    </w:p>
    <w:p>
      <w:pPr>
        <w:pStyle w:val="style0"/>
        <w:spacing w:after="0" w:before="0" w:line="100" w:lineRule="atLeast"/>
        <w:ind w:firstLine="567" w:left="0" w:right="0"/>
        <w:jc w:val="both"/>
      </w:pPr>
      <w:ins w:author="Author" w:date="0-00-00T00:00:00Z" w:id="37">
        <w:r>
          <w:rPr>
            <w:color w:val="000000"/>
          </w:rPr>
        </w:r>
      </w:ins>
    </w:p>
    <w:p>
      <w:pPr>
        <w:pStyle w:val="style0"/>
        <w:spacing w:after="0" w:before="0" w:line="100" w:lineRule="atLeast"/>
        <w:ind w:firstLine="567" w:left="0" w:right="0"/>
        <w:jc w:val="both"/>
      </w:pPr>
      <w:ins w:author="Author" w:date="0-00-00T00:00:00Z" w:id="38">
        <w:r>
          <w:rPr>
            <w:i/>
            <w:color w:val="000000"/>
          </w:rPr>
          <w:t>FINALLY STRESSING</w:t>
        </w:r>
      </w:ins>
      <w:ins w:author="Author" w:date="0-00-00T00:00:00Z" w:id="39">
        <w:r>
          <w:rPr>
            <w:color w:val="000000"/>
          </w:rPr>
          <w:t xml:space="preserve"> that the best way to tackle uncertainties related to fisheries data consists forin CPCs in complying with their fundamental obligations of reporting basic catch and effort statistics, including reliable Task I and Task II data, in a due time to ensure their availability to the SCRS. is to </w:t>
        </w:r>
      </w:ins>
    </w:p>
    <w:p>
      <w:pPr>
        <w:pStyle w:val="style0"/>
        <w:ind w:firstLine="567" w:left="0" w:right="0"/>
      </w:pPr>
      <w:r>
        <w:rPr>
          <w:sz w:val="22"/>
          <w:szCs w:val="22"/>
        </w:rPr>
      </w:r>
    </w:p>
    <w:p>
      <w:pPr>
        <w:pStyle w:val="style0"/>
        <w:spacing w:after="0" w:before="0" w:line="100" w:lineRule="atLeast"/>
        <w:jc w:val="center"/>
      </w:pPr>
      <w:r>
        <w:rPr>
          <w:i/>
        </w:rPr>
        <w:t>THE INTERNATIONAL COMMISSION FOR THE CONSERVATION</w:t>
      </w:r>
    </w:p>
    <w:p>
      <w:pPr>
        <w:pStyle w:val="style0"/>
        <w:spacing w:after="0" w:before="0" w:line="100" w:lineRule="atLeast"/>
        <w:jc w:val="center"/>
      </w:pPr>
      <w:r>
        <w:rPr>
          <w:i/>
        </w:rPr>
        <w:t>OF ATLANTIC TUNAS RESOLVES AS FOLLOWS:</w:t>
      </w:r>
    </w:p>
    <w:p>
      <w:pPr>
        <w:pStyle w:val="style0"/>
        <w:spacing w:after="0" w:before="0" w:line="100" w:lineRule="atLeast"/>
        <w:jc w:val="both"/>
      </w:pPr>
      <w:ins w:author="Author" w:date="0-00-00T00:00:00Z" w:id="40">
        <w:r>
          <w:rPr/>
        </w:r>
      </w:ins>
    </w:p>
    <w:p>
      <w:pPr>
        <w:pStyle w:val="style0"/>
        <w:numPr>
          <w:ilvl w:val="0"/>
          <w:numId w:val="1"/>
        </w:numPr>
        <w:spacing w:after="0" w:before="0" w:line="100" w:lineRule="atLeast"/>
        <w:ind w:hanging="357" w:left="357" w:right="0"/>
        <w:jc w:val="both"/>
      </w:pPr>
      <w:r>
        <w:rPr/>
        <w:t>The SCRS should clearly identify sources</w:t>
      </w:r>
      <w:ins w:author="Author" w:date="0-00-00T00:00:00Z" w:id="41">
        <w:r>
          <w:rPr/>
          <w:t xml:space="preserve"> of</w:t>
        </w:r>
      </w:ins>
      <w:r>
        <w:rPr/>
        <w:t xml:space="preserve"> variability and uncertaint</w:t>
      </w:r>
      <w:ins w:author="Author" w:date="0-00-00T00:00:00Z" w:id="42">
        <w:r>
          <w:rPr/>
          <w:t>y</w:t>
        </w:r>
      </w:ins>
      <w:del w:author="Author" w:date="0-00-00T00:00:00Z" w:id="43">
        <w:r>
          <w:rPr/>
          <w:delText>ies</w:delText>
        </w:r>
      </w:del>
      <w:r>
        <w:rPr/>
        <w:t xml:space="preserve"> </w:t>
      </w:r>
      <w:ins w:author="Author" w:date="0-00-00T00:00:00Z" w:id="44">
        <w:r>
          <w:rPr/>
          <w:t xml:space="preserve">and clearly explain </w:t>
        </w:r>
      </w:ins>
      <w:del w:author="Author" w:date="0-00-00T00:00:00Z" w:id="45">
        <w:r>
          <w:rPr/>
          <w:delText xml:space="preserve">associated with the input data and available information and specify on </w:delText>
        </w:r>
      </w:del>
      <w:r>
        <w:rPr/>
        <w:t>how these variability and uncertaint</w:t>
      </w:r>
      <w:ins w:author="Author" w:date="0-00-00T00:00:00Z" w:id="46">
        <w:r>
          <w:rPr/>
          <w:t>y</w:t>
        </w:r>
      </w:ins>
      <w:del w:author="Author" w:date="0-00-00T00:00:00Z" w:id="47">
        <w:r>
          <w:rPr/>
          <w:delText>ies</w:delText>
        </w:r>
      </w:del>
      <w:r>
        <w:rPr/>
        <w:t xml:space="preserve"> </w:t>
      </w:r>
      <w:del w:author="Author" w:date="0-00-00T00:00:00Z" w:id="48">
        <w:r>
          <w:rPr/>
          <w:delText xml:space="preserve">can </w:delText>
        </w:r>
      </w:del>
      <w:r>
        <w:rPr/>
        <w:t xml:space="preserve">affect the stock assessment results and the interpretation of the </w:t>
      </w:r>
      <w:del w:author="Author" w:date="0-00-00T00:00:00Z" w:id="49">
        <w:r>
          <w:rPr/>
          <w:delText xml:space="preserve">information provided in the </w:delText>
        </w:r>
      </w:del>
      <w:r>
        <w:rPr/>
        <w:t xml:space="preserve">Kobe II Strategy Matrices. </w:t>
      </w:r>
    </w:p>
    <w:p>
      <w:pPr>
        <w:pStyle w:val="style0"/>
        <w:spacing w:after="0" w:before="0" w:line="100" w:lineRule="atLeast"/>
        <w:ind w:hanging="0" w:left="357" w:right="0"/>
        <w:jc w:val="both"/>
      </w:pPr>
      <w:r>
        <w:rPr/>
      </w:r>
    </w:p>
    <w:p>
      <w:pPr>
        <w:pStyle w:val="style0"/>
        <w:numPr>
          <w:ilvl w:val="0"/>
          <w:numId w:val="1"/>
        </w:numPr>
        <w:spacing w:after="0" w:before="0" w:line="100" w:lineRule="atLeast"/>
        <w:ind w:hanging="357" w:left="0" w:right="0"/>
        <w:jc w:val="both"/>
      </w:pPr>
      <w:r>
        <w:rPr/>
        <w:t xml:space="preserve">The SCRS should </w:t>
      </w:r>
      <w:del w:author="Author" w:date="0-00-00T00:00:00Z" w:id="50">
        <w:r>
          <w:rPr/>
          <w:delText xml:space="preserve">pursue </w:delText>
        </w:r>
      </w:del>
      <w:r>
        <w:rPr/>
        <w:t>further enhanc</w:t>
      </w:r>
      <w:ins w:author="Author" w:date="0-00-00T00:00:00Z" w:id="51">
        <w:r>
          <w:rPr/>
          <w:t>e</w:t>
        </w:r>
      </w:ins>
      <w:del w:author="Author" w:date="0-00-00T00:00:00Z" w:id="52">
        <w:r>
          <w:rPr/>
          <w:delText>ing</w:delText>
        </w:r>
      </w:del>
      <w:r>
        <w:rPr/>
        <w:t xml:space="preserve"> the standardization of information </w:t>
      </w:r>
      <w:del w:author="Author" w:date="0-00-00T00:00:00Z" w:id="53">
        <w:r>
          <w:rPr/>
          <w:delText>when providing it to the Commission</w:delText>
        </w:r>
      </w:del>
      <w:ins w:author="Author" w:date="0-00-00T00:00:00Z" w:id="54">
        <w:r>
          <w:rPr/>
          <w:t>included in its reports</w:t>
        </w:r>
      </w:ins>
      <w:r>
        <w:rPr/>
        <w:t>.</w:t>
      </w:r>
    </w:p>
    <w:p>
      <w:pPr>
        <w:pStyle w:val="style0"/>
        <w:spacing w:after="0" w:before="0" w:line="100" w:lineRule="atLeast"/>
        <w:ind w:hanging="0" w:left="360" w:right="0"/>
        <w:jc w:val="both"/>
      </w:pPr>
      <w:r>
        <w:rPr/>
      </w:r>
    </w:p>
    <w:p>
      <w:pPr>
        <w:pStyle w:val="style0"/>
        <w:numPr>
          <w:ilvl w:val="0"/>
          <w:numId w:val="1"/>
        </w:numPr>
        <w:spacing w:after="0" w:before="0" w:line="100" w:lineRule="atLeast"/>
        <w:ind w:hanging="357" w:left="0" w:right="0"/>
        <w:jc w:val="both"/>
      </w:pPr>
      <w:ins w:author="Author" w:date="0-00-00T00:00:00Z" w:id="55">
        <w:r>
          <w:rPr/>
          <w:t xml:space="preserve">In addition to </w:t>
        </w:r>
      </w:ins>
      <w:del w:author="Author" w:date="0-00-00T00:00:00Z" w:id="56">
        <w:r>
          <w:rPr/>
          <w:delText xml:space="preserve">The SCRS should go beyond </w:delText>
        </w:r>
      </w:del>
      <w:r>
        <w:rPr/>
        <w:t xml:space="preserve">the minimum elements required </w:t>
      </w:r>
      <w:del w:author="Author" w:date="0-00-00T00:00:00Z" w:id="57">
        <w:r>
          <w:rPr/>
          <w:delText>in its annual report under</w:delText>
        </w:r>
      </w:del>
      <w:ins w:author="Author" w:date="0-00-00T00:00:00Z" w:id="58">
        <w:r>
          <w:rPr/>
          <w:t>by</w:t>
        </w:r>
      </w:ins>
      <w:r>
        <w:rPr/>
        <w:t xml:space="preserve"> Resolution 11-14, </w:t>
      </w:r>
      <w:ins w:author="Author" w:date="0-00-00T00:00:00Z" w:id="59">
        <w:r>
          <w:rPr/>
          <w:t xml:space="preserve">the SCRS should further </w:t>
        </w:r>
      </w:ins>
      <w:r>
        <w:rPr/>
        <w:t xml:space="preserve">score the quality of </w:t>
      </w:r>
      <w:del w:author="Author" w:date="0-00-00T00:00:00Z" w:id="60">
        <w:r>
          <w:rPr/>
          <w:delText xml:space="preserve">basic </w:delText>
        </w:r>
      </w:del>
      <w:ins w:author="Author" w:date="0-00-00T00:00:00Z" w:id="61">
        <w:r>
          <w:rPr/>
          <w:t xml:space="preserve">the </w:t>
        </w:r>
      </w:ins>
      <w:r>
        <w:rPr/>
        <w:t xml:space="preserve">fishery data and </w:t>
      </w:r>
      <w:del w:author="Author" w:date="0-00-00T00:00:00Z" w:id="62">
        <w:r>
          <w:rPr/>
          <w:delText xml:space="preserve">scientific </w:delText>
        </w:r>
      </w:del>
      <w:ins w:author="Author" w:date="0-00-00T00:00:00Z" w:id="63">
        <w:r>
          <w:rPr/>
          <w:t xml:space="preserve">related to the </w:t>
        </w:r>
      </w:ins>
      <w:r>
        <w:rPr/>
        <w:t xml:space="preserve">knowledge </w:t>
      </w:r>
      <w:ins w:author="Author" w:date="0-00-00T00:00:00Z" w:id="64">
        <w:r>
          <w:rPr/>
          <w:t xml:space="preserve">of the system (e.g. biological parameters, fishery patterns history, selectivity) </w:t>
        </w:r>
      </w:ins>
      <w:r>
        <w:rPr/>
        <w:t>used as inputs to stock assessments</w:t>
      </w:r>
      <w:ins w:author="Author" w:date="0-00-00T00:00:00Z" w:id="65">
        <w:r>
          <w:rPr/>
          <w:t>. Quality scores on data should be detailed and should summarize the state of knowledge of the different inputs</w:t>
        </w:r>
      </w:ins>
      <w:r>
        <w:rPr/>
        <w:t xml:space="preserve"> </w:t>
      </w:r>
      <w:del w:author="Author" w:date="0-00-00T00:00:00Z" w:id="66">
        <w:r>
          <w:rPr/>
          <w:delText xml:space="preserve">in a specific table associated to the Kobe plot </w:delText>
        </w:r>
      </w:del>
      <w:r>
        <w:rPr/>
        <w:t>and report on:</w:t>
      </w:r>
    </w:p>
    <w:p>
      <w:pPr>
        <w:pStyle w:val="style0"/>
        <w:spacing w:after="0" w:before="0" w:line="100" w:lineRule="atLeast"/>
        <w:ind w:hanging="0" w:left="720" w:right="0"/>
        <w:jc w:val="both"/>
      </w:pPr>
      <w:r>
        <w:rPr/>
      </w:r>
    </w:p>
    <w:p>
      <w:pPr>
        <w:pStyle w:val="style0"/>
        <w:numPr>
          <w:ilvl w:val="1"/>
          <w:numId w:val="1"/>
        </w:numPr>
        <w:spacing w:after="0" w:before="0" w:line="100" w:lineRule="atLeast"/>
        <w:ind w:hanging="357" w:left="0" w:right="0"/>
        <w:jc w:val="both"/>
      </w:pPr>
      <w:r>
        <w:rPr/>
        <w:t>the quality, the reliability and, where relevant, the representativeness of input data and information, such as</w:t>
      </w:r>
      <w:ins w:author="Author" w:date="0-00-00T00:00:00Z" w:id="67">
        <w:r>
          <w:rPr/>
          <w:t>,</w:t>
        </w:r>
      </w:ins>
      <w:r>
        <w:rPr/>
        <w:t xml:space="preserve"> but not limited to</w:t>
      </w:r>
      <w:ins w:author="Author" w:date="0-00-00T00:00:00Z" w:id="68">
        <w:r>
          <w:rPr/>
          <w:t>,</w:t>
        </w:r>
      </w:ins>
      <w:r>
        <w:rPr/>
        <w:t xml:space="preserve"> (i) fisheries statistics </w:t>
      </w:r>
      <w:ins w:author="Author" w:date="0-00-00T00:00:00Z" w:id="69">
        <w:r>
          <w:rPr/>
          <w:t xml:space="preserve">and fisheries indicators </w:t>
        </w:r>
      </w:ins>
      <w:r>
        <w:rPr/>
        <w:t>(</w:t>
      </w:r>
      <w:del w:author="Author" w:date="0-00-00T00:00:00Z" w:id="70">
        <w:r>
          <w:rPr/>
          <w:delText>i.e.</w:delText>
        </w:r>
      </w:del>
      <w:ins w:author="Author" w:date="0-00-00T00:00:00Z" w:id="71">
        <w:r>
          <w:rPr/>
          <w:t>e.g.</w:t>
        </w:r>
      </w:ins>
      <w:r>
        <w:rPr/>
        <w:t xml:space="preserve"> catch</w:t>
      </w:r>
      <w:del w:author="Author" w:date="0-00-00T00:00:00Z" w:id="72">
        <w:r>
          <w:rPr/>
          <w:delText>es</w:delText>
        </w:r>
      </w:del>
      <w:r>
        <w:rPr/>
        <w:t xml:space="preserve"> and effort, catch-at-size and catch-at-age matrices by sex</w:t>
      </w:r>
      <w:ins w:author="Author" w:date="0-00-00T00:00:00Z" w:id="73">
        <w:r>
          <w:rPr/>
          <w:t xml:space="preserve"> and, when applicable, fisheries dependent indices of abundance</w:t>
        </w:r>
      </w:ins>
      <w:r>
        <w:rPr/>
        <w:t>), (ii) biological information (</w:t>
      </w:r>
      <w:del w:author="Author" w:date="0-00-00T00:00:00Z" w:id="74">
        <w:r>
          <w:rPr/>
          <w:delText>i.e.</w:delText>
        </w:r>
      </w:del>
      <w:ins w:author="Author" w:date="0-00-00T00:00:00Z" w:id="75">
        <w:r>
          <w:rPr/>
          <w:t>e.g.</w:t>
        </w:r>
      </w:ins>
      <w:r>
        <w:rPr/>
        <w:t xml:space="preserve"> growth parameters, natural mortality, maturity and fecundity, migrations patterns and stock structure</w:t>
      </w:r>
      <w:ins w:author="Author" w:date="0-00-00T00:00:00Z" w:id="76">
        <w:r>
          <w:rPr/>
          <w:t>, fisheries independent indices of abundance</w:t>
        </w:r>
      </w:ins>
      <w:r>
        <w:rPr/>
        <w:t>) and (iii) complementary information (</w:t>
      </w:r>
      <w:r>
        <w:rPr>
          <w:i/>
        </w:rPr>
        <w:t>i.e.</w:t>
      </w:r>
      <w:r>
        <w:rPr/>
        <w:t xml:space="preserve"> consistencies among available abundance indices, influence of the environmental factors on the dynamic of the stock, changes in fishing effort distribution, selectivity and fishing power, changes in target species),</w:t>
      </w:r>
    </w:p>
    <w:p>
      <w:pPr>
        <w:pStyle w:val="style0"/>
        <w:spacing w:after="0" w:before="0" w:line="100" w:lineRule="atLeast"/>
        <w:ind w:hanging="0" w:left="720" w:right="0"/>
        <w:jc w:val="both"/>
      </w:pPr>
      <w:r>
        <w:rPr/>
      </w:r>
    </w:p>
    <w:p>
      <w:pPr>
        <w:pStyle w:val="style0"/>
        <w:numPr>
          <w:ilvl w:val="1"/>
          <w:numId w:val="1"/>
        </w:numPr>
        <w:spacing w:after="0" w:before="0" w:line="100" w:lineRule="atLeast"/>
        <w:ind w:hanging="357" w:left="714" w:right="0"/>
        <w:jc w:val="both"/>
      </w:pPr>
      <w:del w:author="Author" w:date="0-00-00T00:00:00Z" w:id="77">
        <w:r>
          <w:rPr/>
          <w:delText xml:space="preserve">potential </w:delText>
        </w:r>
      </w:del>
      <w:r>
        <w:rPr/>
        <w:t xml:space="preserve">limitations </w:t>
      </w:r>
      <w:del w:author="Author" w:date="0-00-00T00:00:00Z" w:id="78">
        <w:r>
          <w:rPr/>
          <w:delText xml:space="preserve">and accuracy </w:delText>
        </w:r>
      </w:del>
      <w:r>
        <w:rPr/>
        <w:t>of the assessment models used with respect to the type and the quality of the input data</w:t>
      </w:r>
      <w:del w:author="Author" w:date="0-00-00T00:00:00Z" w:id="79">
        <w:r>
          <w:rPr/>
          <w:delText xml:space="preserve"> and information</w:delText>
        </w:r>
      </w:del>
      <w:r>
        <w:rPr/>
        <w:t>,</w:t>
      </w:r>
    </w:p>
    <w:p>
      <w:pPr>
        <w:pStyle w:val="style0"/>
        <w:spacing w:after="0" w:before="0" w:line="100" w:lineRule="atLeast"/>
        <w:ind w:hanging="0" w:left="714" w:right="0"/>
        <w:jc w:val="both"/>
      </w:pPr>
      <w:r>
        <w:rPr/>
      </w:r>
    </w:p>
    <w:p>
      <w:pPr>
        <w:pStyle w:val="style0"/>
        <w:numPr>
          <w:ilvl w:val="1"/>
          <w:numId w:val="1"/>
        </w:numPr>
        <w:spacing w:after="0" w:before="0" w:line="100" w:lineRule="atLeast"/>
        <w:ind w:hanging="357" w:left="714" w:right="0"/>
        <w:jc w:val="both"/>
      </w:pPr>
      <w:del w:author="Author" w:date="0-00-00T00:00:00Z" w:id="80">
        <w:r>
          <w:rPr/>
          <w:delText xml:space="preserve">information on </w:delText>
        </w:r>
      </w:del>
      <w:r>
        <w:rPr/>
        <w:t xml:space="preserve">potential biases in the assessment results associated with </w:t>
      </w:r>
      <w:ins w:author="Author" w:date="0-00-00T00:00:00Z" w:id="81">
        <w:r>
          <w:rPr/>
          <w:t xml:space="preserve">uncertainties of the </w:t>
        </w:r>
      </w:ins>
      <w:r>
        <w:rPr/>
        <w:t xml:space="preserve">input </w:t>
      </w:r>
      <w:del w:author="Author" w:date="0-00-00T00:00:00Z" w:id="82">
        <w:r>
          <w:rPr/>
          <w:delText xml:space="preserve">uncertainties on </w:delText>
        </w:r>
      </w:del>
      <w:r>
        <w:rPr/>
        <w:t>data</w:t>
      </w:r>
      <w:del w:author="Author" w:date="0-00-00T00:00:00Z" w:id="83">
        <w:r>
          <w:rPr/>
          <w:delText xml:space="preserve"> and available information</w:delText>
        </w:r>
      </w:del>
      <w:r>
        <w:rPr/>
        <w:t>.</w:t>
      </w:r>
    </w:p>
    <w:p>
      <w:pPr>
        <w:pStyle w:val="style0"/>
        <w:spacing w:after="0" w:before="0" w:line="100" w:lineRule="atLeast"/>
        <w:ind w:hanging="0" w:left="357" w:right="0"/>
        <w:jc w:val="both"/>
      </w:pPr>
      <w:r>
        <w:rPr/>
      </w:r>
    </w:p>
    <w:p>
      <w:pPr>
        <w:pStyle w:val="style0"/>
        <w:numPr>
          <w:ilvl w:val="0"/>
          <w:numId w:val="1"/>
        </w:numPr>
        <w:spacing w:after="0" w:before="0" w:line="100" w:lineRule="atLeast"/>
        <w:ind w:hanging="357" w:left="357" w:right="0"/>
        <w:jc w:val="both"/>
      </w:pPr>
      <w:r>
        <w:rPr/>
        <w:t xml:space="preserve">For the purpose of paragraphs </w:t>
      </w:r>
      <w:ins w:author="Author" w:date="0-00-00T00:00:00Z" w:id="84">
        <w:r>
          <w:rPr/>
          <w:t>3</w:t>
        </w:r>
      </w:ins>
      <w:del w:author="Author" w:date="0-00-00T00:00:00Z" w:id="85">
        <w:r>
          <w:rPr/>
          <w:delText>1</w:delText>
        </w:r>
      </w:del>
      <w:r>
        <w:rPr/>
        <w:t xml:space="preserve"> and </w:t>
      </w:r>
      <w:ins w:author="Author" w:date="0-00-00T00:00:00Z" w:id="86">
        <w:r>
          <w:rPr/>
          <w:t>4</w:t>
        </w:r>
      </w:ins>
      <w:del w:author="Author" w:date="0-00-00T00:00:00Z" w:id="87">
        <w:r>
          <w:rPr/>
          <w:delText>2</w:delText>
        </w:r>
      </w:del>
      <w:r>
        <w:rPr/>
        <w:t xml:space="preserve">, the SCRS should consider </w:t>
      </w:r>
      <w:ins w:author="Author" w:date="0-00-00T00:00:00Z" w:id="88">
        <w:r>
          <w:rPr/>
          <w:t>a specific table or any other alternative format to be included in</w:t>
        </w:r>
      </w:ins>
      <w:del w:author="Author" w:date="0-00-00T00:00:00Z" w:id="89">
        <w:r>
          <w:rPr/>
          <w:delText>changes in the structure of</w:delText>
        </w:r>
      </w:del>
      <w:r>
        <w:rPr/>
        <w:t xml:space="preserve"> its annual report</w:t>
      </w:r>
      <w:ins w:author="Author" w:date="0-00-00T00:00:00Z" w:id="90">
        <w:r>
          <w:rPr/>
          <w:t xml:space="preserve"> in association to the Kobe plot</w:t>
        </w:r>
      </w:ins>
      <w:r>
        <w:rPr/>
        <w:t xml:space="preserve"> in order to summarize the information required in this resolution.</w:t>
      </w:r>
    </w:p>
    <w:p>
      <w:pPr>
        <w:pStyle w:val="style0"/>
        <w:spacing w:after="0" w:before="0" w:line="100" w:lineRule="atLeast"/>
        <w:ind w:hanging="0" w:left="357" w:right="0"/>
        <w:jc w:val="both"/>
      </w:pPr>
      <w:del w:author="Author" w:date="0-00-00T00:00:00Z" w:id="91">
        <w:r>
          <w:rPr/>
        </w:r>
      </w:del>
    </w:p>
    <w:p>
      <w:pPr>
        <w:pStyle w:val="style0"/>
        <w:spacing w:after="0" w:before="0" w:line="100" w:lineRule="atLeast"/>
        <w:ind w:hanging="0" w:left="357" w:right="0"/>
        <w:jc w:val="both"/>
      </w:pPr>
      <w:r>
        <w:rPr/>
        <w:t xml:space="preserve">The SCRS should clearly identify sources variability and uncertainties associated with the input data and available information and specify on how these variability and uncertainties can affect the stock assessment results and the interpretation of the information provided in the Kobe II Strategy Matrices. </w:t>
      </w:r>
    </w:p>
    <w:p>
      <w:pPr>
        <w:pStyle w:val="style0"/>
        <w:spacing w:after="0" w:before="0" w:line="100" w:lineRule="atLeast"/>
        <w:jc w:val="both"/>
      </w:pPr>
      <w:r>
        <w:rPr/>
      </w:r>
    </w:p>
    <w:p>
      <w:pPr>
        <w:pStyle w:val="style30"/>
        <w:numPr>
          <w:ilvl w:val="0"/>
          <w:numId w:val="1"/>
        </w:numPr>
        <w:spacing w:after="0" w:before="0" w:line="100" w:lineRule="atLeast"/>
        <w:ind w:hanging="357" w:left="357" w:right="0"/>
        <w:jc w:val="both"/>
      </w:pPr>
      <w:r>
        <w:rPr/>
        <w:t>In cases whe</w:t>
      </w:r>
      <w:ins w:author="Author" w:date="0-00-00T00:00:00Z" w:id="92">
        <w:r>
          <w:rPr/>
          <w:t>re</w:t>
        </w:r>
      </w:ins>
      <w:del w:author="Author" w:date="0-00-00T00:00:00Z" w:id="93">
        <w:r>
          <w:rPr/>
          <w:delText>n</w:delText>
        </w:r>
      </w:del>
      <w:r>
        <w:rPr/>
        <w:t xml:space="preserve"> the SCRS utilizes different modeling approaches </w:t>
      </w:r>
      <w:ins w:author="Author" w:date="0-00-00T00:00:00Z" w:id="94">
        <w:r>
          <w:rPr/>
          <w:t>and/</w:t>
        </w:r>
      </w:ins>
      <w:r>
        <w:rPr/>
        <w:t xml:space="preserve">or scenarios </w:t>
      </w:r>
      <w:ins w:author="Author" w:date="0-00-00T00:00:00Z" w:id="95">
        <w:r>
          <w:rPr/>
          <w:t>(</w:t>
        </w:r>
      </w:ins>
      <w:ins w:author="Author" w:date="0-00-00T00:00:00Z" w:id="96">
        <w:r>
          <w:rPr>
            <w:i/>
          </w:rPr>
          <w:t>i.a.</w:t>
        </w:r>
      </w:ins>
      <w:ins w:author="Author" w:date="0-00-00T00:00:00Z" w:id="97">
        <w:r>
          <w:rPr/>
          <w:t xml:space="preserve">, sensitivity runs or alternate hypotheses) </w:t>
        </w:r>
      </w:ins>
      <w:r>
        <w:rPr/>
        <w:t xml:space="preserve">to </w:t>
      </w:r>
      <w:ins w:author="Author" w:date="0-00-00T00:00:00Z" w:id="98">
        <w:r>
          <w:rPr/>
          <w:t>incorporate uncertainty in stock assessments,</w:t>
        </w:r>
      </w:ins>
      <w:del w:author="Author" w:date="0-00-00T00:00:00Z" w:id="99">
        <w:r>
          <w:rPr/>
          <w:delText>illustrate the range of uncertainty in the assessment results,</w:delText>
        </w:r>
      </w:del>
      <w:r>
        <w:rPr/>
        <w:t xml:space="preserve"> the SCRS should </w:t>
      </w:r>
      <w:del w:author="Author" w:date="0-00-00T00:00:00Z" w:id="100">
        <w:r>
          <w:rPr/>
          <w:delText>endeavour to</w:delText>
        </w:r>
      </w:del>
      <w:ins w:author="Author" w:date="0-00-00T00:00:00Z" w:id="101">
        <w:r>
          <w:rPr/>
          <w:t>clearly</w:t>
        </w:r>
      </w:ins>
      <w:r>
        <w:rPr/>
        <w:t xml:space="preserve"> identify the most defensible approach or the </w:t>
      </w:r>
      <w:ins w:author="Author" w:date="0-00-00T00:00:00Z" w:id="102">
        <w:r>
          <w:rPr/>
          <w:t xml:space="preserve">most likely </w:t>
        </w:r>
      </w:ins>
      <w:r>
        <w:rPr/>
        <w:t xml:space="preserve">scenario </w:t>
      </w:r>
      <w:ins w:author="Author" w:date="0-00-00T00:00:00Z" w:id="103">
        <w:r>
          <w:rPr/>
          <w:t>(</w:t>
        </w:r>
      </w:ins>
      <w:ins w:author="Author" w:date="0-00-00T00:00:00Z" w:id="104">
        <w:r>
          <w:rPr>
            <w:i/>
          </w:rPr>
          <w:t>i.e.</w:t>
        </w:r>
      </w:ins>
      <w:ins w:author="Author" w:date="0-00-00T00:00:00Z" w:id="105">
        <w:r>
          <w:rPr/>
          <w:t xml:space="preserve">, 'base case') and </w:t>
        </w:r>
      </w:ins>
      <w:del w:author="Author" w:date="0-00-00T00:00:00Z" w:id="106">
        <w:r>
          <w:rPr/>
          <w:delText>that is most likely, when possible or account for the uncertainty between the candidate models in the calculation of the parameters of interest. The</w:delText>
        </w:r>
      </w:del>
      <w:ins w:author="Author" w:date="0-00-00T00:00:00Z" w:id="107">
        <w:r>
          <w:rPr/>
          <w:t>provide the</w:t>
        </w:r>
      </w:ins>
      <w:r>
        <w:rPr/>
        <w:t xml:space="preserve"> rationale for </w:t>
      </w:r>
      <w:del w:author="Author" w:date="0-00-00T00:00:00Z" w:id="108">
        <w:r>
          <w:rPr/>
          <w:delText>the identification of the approach/scenario that the SCRS finds most defensible/likely should be clearly explained</w:delText>
        </w:r>
      </w:del>
      <w:ins w:author="Author" w:date="0-00-00T00:00:00Z" w:id="109">
        <w:r>
          <w:rPr/>
          <w:t>its decision</w:t>
        </w:r>
      </w:ins>
      <w:r>
        <w:rPr/>
        <w:t xml:space="preserve">. </w:t>
      </w:r>
      <w:ins w:author="Author" w:date="0-00-00T00:00:00Z" w:id="110">
        <w:r>
          <w:rPr/>
          <w:t>In cases where these different approaches and/or scenarios would finally be considered as equivalent, the uncertainty between the models should be accounted for in the calculation of the stock assessment parameters.</w:t>
        </w:r>
      </w:ins>
      <w:ins w:author="Author" w:date="0-00-00T00:00:00Z" w:id="111">
        <w:bookmarkStart w:id="0" w:name="move372899494"/>
        <w:bookmarkEnd w:id="0"/>
        <w:r>
          <w:rPr/>
          <w:t xml:space="preserve"> </w:t>
        </w:r>
      </w:ins>
    </w:p>
    <w:p>
      <w:pPr>
        <w:pStyle w:val="style30"/>
        <w:numPr>
          <w:ilvl w:val="0"/>
          <w:numId w:val="1"/>
        </w:numPr>
        <w:spacing w:after="0" w:before="0" w:line="100" w:lineRule="atLeast"/>
        <w:ind w:hanging="357" w:left="357" w:right="0"/>
        <w:jc w:val="both"/>
      </w:pPr>
      <w:r>
        <w:rPr/>
      </w:r>
    </w:p>
    <w:sectPr>
      <w:headerReference r:id="rId2" w:type="default"/>
      <w:footerReference r:id="rId3" w:type="default"/>
      <w:type w:val="nextPage"/>
      <w:pgSz w:h="16838" w:w="11906"/>
      <w:pgMar w:bottom="1418" w:footer="1134" w:gutter="0" w:header="851" w:left="1418" w:right="1418" w:top="1418"/>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center"/>
    </w:pPr>
    <w:r>
      <w:rPr>
        <w:sz w:val="20"/>
        <w:szCs w:val="20"/>
      </w:rPr>
      <w:t xml:space="preserve">Page </w:t>
    </w:r>
    <w:r>
      <w:rPr>
        <w:bCs/>
        <w:sz w:val="20"/>
        <w:szCs w:val="20"/>
      </w:rPr>
      <w:fldChar w:fldCharType="begin"/>
    </w:r>
    <w:r>
      <w:instrText> PAGE </w:instrText>
    </w:r>
    <w:r>
      <w:fldChar w:fldCharType="separate"/>
    </w:r>
    <w:r>
      <w:t>2</w:t>
    </w:r>
    <w:r>
      <w:fldChar w:fldCharType="end"/>
    </w:r>
    <w:r>
      <w:rPr>
        <w:sz w:val="20"/>
        <w:szCs w:val="20"/>
      </w:rPr>
      <w:t xml:space="preserve"> of </w:t>
    </w:r>
    <w:r>
      <w:rPr>
        <w:bCs/>
        <w:sz w:val="20"/>
        <w:szCs w:val="20"/>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40" w:lineRule="exact"/>
    </w:pPr>
    <w:r>
      <w:rPr>
        <w:rFonts w:eastAsia="Times New Roman"/>
        <w:b/>
        <w:bCs/>
      </w:rPr>
      <w:t>2013 COM – Draft Res. Standardization Sci. Info.</w:t>
    </w:r>
  </w:p>
  <w:p>
    <w:pPr>
      <w:pStyle w:val="style0"/>
      <w:tabs>
        <w:tab w:leader="none" w:pos="5812" w:val="left"/>
      </w:tabs>
      <w:spacing w:after="0" w:before="0" w:line="240" w:lineRule="exact"/>
      <w:jc w:val="right"/>
    </w:pPr>
    <w:r>
      <w:rPr>
        <w:rFonts w:eastAsia="Times New Roman"/>
        <w:b/>
        <w:bCs/>
        <w:sz w:val="24"/>
        <w:szCs w:val="24"/>
      </w:rPr>
      <w:tab/>
      <w:t xml:space="preserve"> </w:t>
    </w:r>
    <w:r>
      <w:rPr>
        <w:rFonts w:eastAsia="Times New Roman"/>
        <w:b/>
        <w:bCs/>
        <w:sz w:val="28"/>
        <w:szCs w:val="24"/>
      </w:rPr>
      <w:t>Doc. No. PLE-116 / 2013</w:t>
    </w:r>
  </w:p>
  <w:p>
    <w:pPr>
      <w:pStyle w:val="style0"/>
      <w:tabs>
        <w:tab w:leader="none" w:pos="3104" w:val="left"/>
        <w:tab w:leader="none" w:pos="7368" w:val="left"/>
      </w:tabs>
      <w:spacing w:after="0" w:before="0" w:line="240" w:lineRule="exact"/>
    </w:pPr>
    <w:r>
      <w:rPr>
        <w:rFonts w:eastAsia="Times New Roman"/>
        <w:b/>
        <w:bCs/>
      </w:rPr>
      <w:fldChar w:fldCharType="begin"/>
    </w:r>
    <w:r>
      <w:instrText> TIME \@"MMMM\ d', 'yyyy" </w:instrText>
    </w:r>
    <w:r>
      <w:fldChar w:fldCharType="separate"/>
    </w:r>
    <w:r>
      <w:t>November 28, 2013</w:t>
    </w:r>
    <w:r>
      <w:fldChar w:fldCharType="end"/>
    </w:r>
    <w:r>
      <w:rPr>
        <w:rFonts w:eastAsia="Times New Roman"/>
        <w:b/>
        <w:bCs/>
      </w:rPr>
      <w:t xml:space="preserve"> </w:t>
    </w:r>
    <w:r>
      <w:rPr>
        <w:rFonts w:eastAsia="Times New Roman"/>
        <w:b/>
        <w:bCs/>
      </w:rPr>
      <w:t>(</w:t>
    </w:r>
    <w:r>
      <w:rPr>
        <w:rFonts w:eastAsia="Times New Roman"/>
        <w:b/>
        <w:bCs/>
      </w:rPr>
      <w:fldChar w:fldCharType="begin"/>
    </w:r>
    <w:r>
      <w:instrText> DATE \@"H:mm' a'M'/p'M" </w:instrText>
    </w:r>
    <w:r>
      <w:fldChar w:fldCharType="separate"/>
    </w:r>
    <w:r>
      <w:t>10:19 a11/p11</w:t>
    </w:r>
    <w:r>
      <w:fldChar w:fldCharType="end"/>
    </w:r>
    <w:r>
      <w:rPr>
        <w:rFonts w:eastAsia="Times New Roman"/>
        <w:b/>
        <w:bCs/>
      </w:rPr>
      <w:t>)</w:t>
      <w:tab/>
      <w:tab/>
    </w:r>
  </w:p>
  <w:p>
    <w:pPr>
      <w:pStyle w:val="style0"/>
      <w:tabs>
        <w:tab w:leader="none" w:pos="7320" w:val="left"/>
      </w:tabs>
      <w:spacing w:after="0" w:before="0" w:line="240" w:lineRule="exact"/>
      <w:jc w:val="right"/>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Times New Roman" w:cs="Times New Roman" w:eastAsia="Calibri" w:hAnsi="Times New Roman"/>
      <w:color w:val="000000"/>
      <w:sz w:val="24"/>
      <w:szCs w:val="24"/>
      <w:lang w:bidi="ar-SA" w:eastAsia="en-US" w:val="en-US"/>
    </w:rPr>
  </w:style>
  <w:style w:styleId="style15" w:type="character">
    <w:name w:val="Default Paragraph Font"/>
    <w:next w:val="style15"/>
    <w:rPr/>
  </w:style>
  <w:style w:styleId="style16" w:type="character">
    <w:name w:val="Balloon Text Char"/>
    <w:next w:val="style16"/>
    <w:rPr>
      <w:rFonts w:ascii="Tahoma" w:cs="Tahoma" w:hAnsi="Tahoma"/>
      <w:sz w:val="16"/>
      <w:szCs w:val="16"/>
    </w:rPr>
  </w:style>
  <w:style w:styleId="style17" w:type="character">
    <w:name w:val="annotation reference"/>
    <w:next w:val="style17"/>
    <w:rPr>
      <w:sz w:val="16"/>
      <w:szCs w:val="16"/>
    </w:rPr>
  </w:style>
  <w:style w:styleId="style18" w:type="character">
    <w:name w:val="Comment Text Char"/>
    <w:next w:val="style18"/>
    <w:rPr>
      <w:sz w:val="20"/>
      <w:szCs w:val="20"/>
    </w:rPr>
  </w:style>
  <w:style w:styleId="style19" w:type="character">
    <w:name w:val="Comment Subject Char"/>
    <w:next w:val="style19"/>
    <w:rPr>
      <w:b/>
      <w:bCs/>
      <w:sz w:val="20"/>
      <w:szCs w:val="20"/>
    </w:rPr>
  </w:style>
  <w:style w:styleId="style20" w:type="character">
    <w:name w:val="Header Char"/>
    <w:basedOn w:val="style15"/>
    <w:next w:val="style20"/>
    <w:rPr>
      <w:sz w:val="22"/>
      <w:szCs w:val="22"/>
    </w:rPr>
  </w:style>
  <w:style w:styleId="style21" w:type="character">
    <w:name w:val="Footer Char"/>
    <w:basedOn w:val="style15"/>
    <w:next w:val="style21"/>
    <w:rPr>
      <w:sz w:val="22"/>
      <w:szCs w:val="22"/>
    </w:rPr>
  </w:style>
  <w:style w:styleId="style22" w:type="paragraph">
    <w:name w:val="Heading"/>
    <w:basedOn w:val="style0"/>
    <w:next w:val="style23"/>
    <w:pPr>
      <w:keepNext/>
      <w:spacing w:after="120" w:before="240"/>
    </w:pPr>
    <w:rPr>
      <w:rFonts w:ascii="Arial" w:cs="Lohit Hindi" w:eastAsia="Droid Sans Fallback"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annotation text"/>
    <w:basedOn w:val="style0"/>
    <w:next w:val="style28"/>
    <w:pPr>
      <w:spacing w:line="100" w:lineRule="atLeast"/>
    </w:pPr>
    <w:rPr>
      <w:sz w:val="20"/>
      <w:szCs w:val="20"/>
    </w:rPr>
  </w:style>
  <w:style w:styleId="style29" w:type="paragraph">
    <w:name w:val="annotation subject"/>
    <w:basedOn w:val="style28"/>
    <w:next w:val="style29"/>
    <w:pPr/>
    <w:rPr>
      <w:b/>
      <w:bCs/>
    </w:rPr>
  </w:style>
  <w:style w:styleId="style30" w:type="paragraph">
    <w:name w:val="List Paragraph"/>
    <w:basedOn w:val="style0"/>
    <w:next w:val="style30"/>
    <w:pPr>
      <w:ind w:hanging="0" w:left="720" w:right="0"/>
    </w:pPr>
    <w:rPr/>
  </w:style>
  <w:style w:styleId="style31" w:type="paragraph">
    <w:name w:val="Header"/>
    <w:basedOn w:val="style0"/>
    <w:next w:val="style31"/>
    <w:pPr>
      <w:suppressLineNumbers/>
      <w:tabs>
        <w:tab w:leader="none" w:pos="4252" w:val="center"/>
        <w:tab w:leader="none" w:pos="8504" w:val="right"/>
      </w:tabs>
      <w:spacing w:after="0" w:before="0" w:line="100" w:lineRule="atLeast"/>
    </w:pPr>
    <w:rPr/>
  </w:style>
  <w:style w:styleId="style32" w:type="paragraph">
    <w:name w:val="Footer"/>
    <w:basedOn w:val="style0"/>
    <w:next w:val="style32"/>
    <w:pPr>
      <w:suppressLineNumbers/>
      <w:tabs>
        <w:tab w:leader="none" w:pos="4252" w:val="center"/>
        <w:tab w:leader="none" w:pos="8504"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2013-11-21T12:24:00.00Z</dcterms:created>
  <dcterms:modified xsi:type="dcterms:W3CDTF">2013-11-22T16:45:00.00Z</dcterms:modified>
  <cp:revision>1</cp:revision>
</cp:coreProperties>
</file>